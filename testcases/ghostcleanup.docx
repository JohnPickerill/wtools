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</w:t>
      </w:r>
      <w:proofErr w:type="gramStart"/>
      <w:r w:rsidRPr="00F51C4A">
        <w:rPr>
          <w:highlight w:val="yellow"/>
        </w:rPr>
        <w:t>&lt;{</w:t>
      </w:r>
      <w:proofErr w:type="gramEnd"/>
      <w:r w:rsidRPr="00F51C4A">
        <w:rPr>
          <w:highlight w:val="yellow"/>
        </w:rPr>
        <w:t>{*ghost=</w:t>
      </w:r>
      <w:proofErr w:type="spellStart"/>
      <w:r w:rsidRPr="00F51C4A">
        <w:rPr>
          <w:highlight w:val="yellow"/>
        </w:rPr>
        <w:t>JuyJO</w:t>
      </w:r>
      <w:proofErr w:type="spellEnd"/>
      <w:r w:rsidRPr="00F51C4A">
        <w:rPr>
          <w:highlight w:val="yellow"/>
        </w:rPr>
        <w:t>:&gt;:&gt;</w:t>
      </w:r>
      <w:r w:rsidRPr="00F51C4A">
        <w:t>-</w:t>
      </w:r>
    </w:p>
    <w:p w:rsidR="00FE7E1E" w:rsidRDefault="00281094">
      <w:pPr>
        <w:rPr>
          <w:rFonts w:ascii="Arial" w:hAnsi="Arial" w:cs="Arial"/>
        </w:rPr>
      </w:pPr>
      <w:r>
        <w:rPr>
          <w:rFonts w:ascii="Arial" w:hAnsi="Arial" w:cs="Arial"/>
        </w:rPr>
        <w:t>-&lt;~&lt;</w:t>
      </w:r>
      <w:r w:rsidR="00D74498" w:rsidRPr="00D74498">
        <w:rPr>
          <w:rFonts w:ascii="Arial" w:hAnsi="Arial" w:cs="Arial"/>
        </w:rPr>
        <w:t>ghost1</w:t>
      </w:r>
      <w:proofErr w:type="gramStart"/>
      <w:r w:rsidRPr="00805B4F">
        <w:rPr>
          <w:rFonts w:ascii="Arial" w:hAnsi="Arial" w:cs="Arial"/>
          <w:highlight w:val="yellow"/>
        </w:rPr>
        <w:t>&gt;:</w:t>
      </w:r>
      <w:proofErr w:type="gramEnd"/>
      <w:r w:rsidRPr="00805B4F">
        <w:rPr>
          <w:rFonts w:ascii="Arial" w:hAnsi="Arial" w:cs="Arial"/>
          <w:highlight w:val="yellow"/>
        </w:rPr>
        <w:t>&gt;</w:t>
      </w:r>
      <w:r w:rsidRPr="00805B4F">
        <w:rPr>
          <w:rFonts w:ascii="Arial" w:hAnsi="Arial" w:cs="Arial"/>
        </w:rPr>
        <w:t>-</w:t>
      </w:r>
      <w:del w:id="0" w:author="Pickerill, John" w:date="2017-09-25T15:18:00Z">
        <w:r w:rsidR="00F51C4A" w:rsidRPr="00F51C4A" w:rsidDel="00952126">
          <w:rPr>
            <w:rFonts w:ascii="Arial" w:hAnsi="Arial" w:cs="Arial"/>
          </w:rPr>
          <w:delText>-</w:delText>
        </w:r>
        <w:r w:rsidR="00F51C4A" w:rsidRPr="00F51C4A" w:rsidDel="00952126">
          <w:rPr>
            <w:rFonts w:ascii="Arial" w:hAnsi="Arial" w:cs="Arial"/>
            <w:highlight w:val="yellow"/>
          </w:rPr>
          <w:delText>&lt;~&lt;ghost1&gt;:&gt;</w:delText>
        </w:r>
        <w:r w:rsidR="00F51C4A" w:rsidRPr="00F51C4A" w:rsidDel="00952126">
          <w:rPr>
            <w:rFonts w:ascii="Arial" w:hAnsi="Arial" w:cs="Arial"/>
          </w:rPr>
          <w:delText>-</w:delText>
        </w:r>
      </w:del>
    </w:p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&lt;*&lt;*ghost=</w:t>
      </w:r>
      <w:proofErr w:type="spellStart"/>
      <w:r w:rsidRPr="00F51C4A">
        <w:rPr>
          <w:highlight w:val="yellow"/>
        </w:rPr>
        <w:t>JuyJO</w:t>
      </w:r>
      <w:proofErr w:type="spellEnd"/>
      <w:r w:rsidRPr="00F51C4A">
        <w:rPr>
          <w:highlight w:val="yellow"/>
        </w:rPr>
        <w:t>}}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bookmarkStart w:id="1" w:name="_GoBack"/>
      <w:bookmarkEnd w:id="1"/>
    </w:p>
    <w:p w:rsidR="00F51C4A" w:rsidRDefault="00F51C4A">
      <w:pPr>
        <w:rPr>
          <w:rFonts w:ascii="Arial" w:hAnsi="Arial" w:cs="Arial"/>
        </w:rPr>
      </w:pPr>
    </w:p>
    <w:p w:rsidR="00F51C4A" w:rsidRDefault="00F51C4A">
      <w:pPr>
        <w:rPr>
          <w:rFonts w:ascii="Arial" w:hAnsi="Arial" w:cs="Arial"/>
        </w:rPr>
      </w:pPr>
    </w:p>
    <w:p w:rsidR="00F51C4A" w:rsidRPr="00F51C4A" w:rsidRDefault="00F51C4A" w:rsidP="00F51C4A">
      <w:r w:rsidRPr="00F51C4A">
        <w:rPr>
          <w:color w:val="0000FF"/>
          <w:highlight w:val="yellow"/>
        </w:rPr>
        <w:t>{</w:t>
      </w:r>
      <w:proofErr w:type="gramStart"/>
      <w:r w:rsidRPr="00F51C4A">
        <w:rPr>
          <w:color w:val="0000FF"/>
          <w:highlight w:val="yellow"/>
        </w:rPr>
        <w:t>article:</w:t>
      </w:r>
      <w:proofErr w:type="gramEnd"/>
      <w:r w:rsidRPr="00F51C4A">
        <w:rPr>
          <w:color w:val="0000FF"/>
          <w:highlight w:val="yellow"/>
        </w:rPr>
        <w:t>{s,article}}</w:t>
      </w:r>
      <w:r w:rsidRPr="00F51C4A">
        <w:rPr>
          <w:vanish/>
          <w:color w:val="FF0000"/>
          <w:highlight w:val="darkGreen"/>
        </w:rPr>
        <w:t>{"id":"article","title":"","type":"article","purpose":"Article","scope":"","lastupdate":"2017-09-25T10:37:42.000Z","popularity":"3","cluster":["ghostcleanup"],"clusters":[{"cluster":"ghostcleanup","priority":9999}],"author":"","owner":"","expert":"Pickerill, John","sensitivity":"normal","archive":"false","master":{"change":"reason for change unknown","significance":"low","where":"Word","filename":"ghostcleanup.docx"},"items":[],"keywords":[],"facets":[],"kmlinks":[],"extlinks":[],"content":"","markup":"","class":"","sdlt":"","fees":""}</w:t>
      </w:r>
      <w:r w:rsidRPr="00F51C4A">
        <w:rPr>
          <w:color w:val="0000FF"/>
          <w:highlight w:val="yellow"/>
        </w:rPr>
        <w:t>&lt;</w:t>
      </w:r>
      <w:r w:rsidRPr="00F51C4A">
        <w:t>--</w:t>
      </w:r>
    </w:p>
    <w:p w:rsidR="00F51C4A" w:rsidRDefault="00F51C4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article</w:t>
      </w:r>
      <w:proofErr w:type="gramEnd"/>
    </w:p>
    <w:p w:rsidR="00F51C4A" w:rsidRDefault="00805B4F">
      <w:pPr>
        <w:rPr>
          <w:rFonts w:ascii="Arial" w:hAnsi="Arial" w:cs="Arial"/>
        </w:rPr>
      </w:pPr>
      <w:r w:rsidRPr="00805B4F">
        <w:rPr>
          <w:rFonts w:ascii="Arial" w:hAnsi="Arial" w:cs="Arial"/>
        </w:rPr>
        <w:t>-</w:t>
      </w:r>
      <w:r w:rsidRPr="00805B4F">
        <w:rPr>
          <w:rFonts w:ascii="Arial" w:hAnsi="Arial" w:cs="Arial"/>
          <w:highlight w:val="yellow"/>
        </w:rPr>
        <w:t>&lt;+&lt;[</w:t>
      </w:r>
      <w:proofErr w:type="spellStart"/>
      <w:r w:rsidRPr="00805B4F">
        <w:rPr>
          <w:rFonts w:ascii="Arial" w:hAnsi="Arial" w:cs="Arial"/>
          <w:highlight w:val="yellow"/>
        </w:rPr>
        <w:t>articletext</w:t>
      </w:r>
      <w:proofErr w:type="spellEnd"/>
      <w:r w:rsidRPr="00805B4F">
        <w:rPr>
          <w:rFonts w:ascii="Arial" w:hAnsi="Arial" w:cs="Arial"/>
          <w:highlight w:val="yellow"/>
        </w:rPr>
        <w:t>](</w:t>
      </w:r>
      <w:proofErr w:type="spellStart"/>
      <w:r w:rsidRPr="00805B4F">
        <w:rPr>
          <w:rFonts w:ascii="Arial" w:hAnsi="Arial" w:cs="Arial"/>
          <w:highlight w:val="yellow"/>
        </w:rPr>
        <w:t>anarticle#articleanchor</w:t>
      </w:r>
      <w:proofErr w:type="spellEnd"/>
      <w:r w:rsidRPr="00805B4F">
        <w:rPr>
          <w:rFonts w:ascii="Arial" w:hAnsi="Arial" w:cs="Arial"/>
          <w:highlight w:val="yellow"/>
        </w:rPr>
        <w:t xml:space="preserve"> "link to guidance article")&gt;:&gt;</w:t>
      </w:r>
      <w:r w:rsidRPr="00805B4F">
        <w:rPr>
          <w:rFonts w:ascii="Arial" w:hAnsi="Arial" w:cs="Arial"/>
        </w:rPr>
        <w:t>-</w:t>
      </w:r>
      <w:r w:rsidR="00801C67">
        <w:rPr>
          <w:rFonts w:ascii="Arial" w:hAnsi="Arial" w:cs="Arial"/>
        </w:rPr>
        <w:t xml:space="preserve"> </w:t>
      </w:r>
      <w:r w:rsidR="00281094">
        <w:rPr>
          <w:rFonts w:ascii="Arial" w:hAnsi="Arial" w:cs="Arial"/>
          <w:highlight w:val="yellow"/>
        </w:rPr>
        <w:t>-</w:t>
      </w:r>
      <w:r w:rsidR="00281094" w:rsidRPr="00805B4F">
        <w:rPr>
          <w:rFonts w:ascii="Arial" w:hAnsi="Arial" w:cs="Arial"/>
          <w:highlight w:val="yellow"/>
        </w:rPr>
        <w:t>&lt;+&lt;</w:t>
      </w:r>
      <w:r w:rsidR="00801C67">
        <w:rPr>
          <w:rFonts w:ascii="Arial" w:hAnsi="Arial" w:cs="Arial"/>
        </w:rPr>
        <w:t>how are you</w:t>
      </w:r>
      <w:r w:rsidR="00281094" w:rsidRPr="00805B4F">
        <w:rPr>
          <w:rFonts w:ascii="Arial" w:hAnsi="Arial" w:cs="Arial"/>
          <w:highlight w:val="yellow"/>
        </w:rPr>
        <w:t>&gt;:&gt;</w:t>
      </w:r>
      <w:r w:rsidR="00281094" w:rsidRPr="00805B4F">
        <w:rPr>
          <w:rFonts w:ascii="Arial" w:hAnsi="Arial" w:cs="Arial"/>
        </w:rPr>
        <w:t>-</w:t>
      </w:r>
      <w:r w:rsidR="00801C67">
        <w:rPr>
          <w:rFonts w:ascii="Arial" w:hAnsi="Arial" w:cs="Arial"/>
        </w:rPr>
        <w:t xml:space="preserve"> </w:t>
      </w:r>
      <w:r w:rsidRPr="00805B4F">
        <w:rPr>
          <w:rFonts w:ascii="Arial" w:hAnsi="Arial" w:cs="Arial"/>
        </w:rPr>
        <w:t xml:space="preserve"> -</w:t>
      </w:r>
      <w:r w:rsidRPr="00805B4F">
        <w:rPr>
          <w:rFonts w:ascii="Arial" w:hAnsi="Arial" w:cs="Arial"/>
          <w:highlight w:val="yellow"/>
        </w:rPr>
        <w:t>&lt;+&lt;[</w:t>
      </w:r>
      <w:proofErr w:type="spellStart"/>
      <w:r w:rsidRPr="00805B4F">
        <w:rPr>
          <w:rFonts w:ascii="Arial" w:hAnsi="Arial" w:cs="Arial"/>
          <w:highlight w:val="yellow"/>
        </w:rPr>
        <w:t>externaltext</w:t>
      </w:r>
      <w:proofErr w:type="spellEnd"/>
      <w:r w:rsidRPr="00805B4F">
        <w:rPr>
          <w:rFonts w:ascii="Arial" w:hAnsi="Arial" w:cs="Arial"/>
          <w:highlight w:val="yellow"/>
        </w:rPr>
        <w:t>](http://externallink.com "</w:t>
      </w:r>
      <w:proofErr w:type="spellStart"/>
      <w:r w:rsidRPr="00805B4F">
        <w:rPr>
          <w:rFonts w:ascii="Arial" w:hAnsi="Arial" w:cs="Arial"/>
          <w:highlight w:val="yellow"/>
        </w:rPr>
        <w:t>externaldesc</w:t>
      </w:r>
      <w:proofErr w:type="spellEnd"/>
      <w:r w:rsidRPr="00805B4F">
        <w:rPr>
          <w:rFonts w:ascii="Arial" w:hAnsi="Arial" w:cs="Arial"/>
          <w:highlight w:val="yellow"/>
        </w:rPr>
        <w:t>")&gt;:&gt;</w:t>
      </w:r>
      <w:r w:rsidRPr="00805B4F">
        <w:rPr>
          <w:rFonts w:ascii="Arial" w:hAnsi="Arial" w:cs="Arial"/>
        </w:rPr>
        <w:t>- -</w:t>
      </w:r>
      <w:r w:rsidRPr="00805B4F">
        <w:rPr>
          <w:rFonts w:ascii="Arial" w:hAnsi="Arial" w:cs="Arial"/>
          <w:highlight w:val="yellow"/>
        </w:rPr>
        <w:t>&lt;+&lt;[</w:t>
      </w:r>
      <w:proofErr w:type="spellStart"/>
      <w:r w:rsidRPr="00805B4F">
        <w:rPr>
          <w:rFonts w:ascii="Arial" w:hAnsi="Arial" w:cs="Arial"/>
          <w:highlight w:val="yellow"/>
        </w:rPr>
        <w:t>inttext</w:t>
      </w:r>
      <w:proofErr w:type="spellEnd"/>
      <w:r w:rsidRPr="00805B4F">
        <w:rPr>
          <w:rFonts w:ascii="Arial" w:hAnsi="Arial" w:cs="Arial"/>
          <w:highlight w:val="yellow"/>
        </w:rPr>
        <w:t>](/</w:t>
      </w:r>
      <w:proofErr w:type="spellStart"/>
      <w:r w:rsidRPr="00805B4F">
        <w:rPr>
          <w:rFonts w:ascii="Arial" w:hAnsi="Arial" w:cs="Arial"/>
          <w:highlight w:val="yellow"/>
        </w:rPr>
        <w:t>intdox</w:t>
      </w:r>
      <w:proofErr w:type="spellEnd"/>
      <w:r w:rsidRPr="00805B4F">
        <w:rPr>
          <w:rFonts w:ascii="Arial" w:hAnsi="Arial" w:cs="Arial"/>
          <w:highlight w:val="yellow"/>
        </w:rPr>
        <w:t xml:space="preserve"> "</w:t>
      </w:r>
      <w:proofErr w:type="spellStart"/>
      <w:r w:rsidRPr="00805B4F">
        <w:rPr>
          <w:rFonts w:ascii="Arial" w:hAnsi="Arial" w:cs="Arial"/>
          <w:highlight w:val="yellow"/>
        </w:rPr>
        <w:t>intdesc</w:t>
      </w:r>
      <w:proofErr w:type="spellEnd"/>
      <w:r w:rsidRPr="00805B4F">
        <w:rPr>
          <w:rFonts w:ascii="Arial" w:hAnsi="Arial" w:cs="Arial"/>
          <w:highlight w:val="yellow"/>
        </w:rPr>
        <w:t>")&gt;:&gt;</w:t>
      </w:r>
      <w:r w:rsidRPr="00805B4F">
        <w:rPr>
          <w:rFonts w:ascii="Arial" w:hAnsi="Arial" w:cs="Arial"/>
        </w:rPr>
        <w:t>- -</w:t>
      </w:r>
      <w:r w:rsidRPr="00805B4F">
        <w:rPr>
          <w:rFonts w:ascii="Arial" w:hAnsi="Arial" w:cs="Arial"/>
          <w:highlight w:val="yellow"/>
        </w:rPr>
        <w:t>&lt;+&lt;![intimage](/_static/images/alt_map_ji_lines/Load%20dialog.PNG "</w:t>
      </w:r>
      <w:proofErr w:type="spellStart"/>
      <w:r w:rsidRPr="00805B4F">
        <w:rPr>
          <w:rFonts w:ascii="Arial" w:hAnsi="Arial" w:cs="Arial"/>
          <w:highlight w:val="yellow"/>
        </w:rPr>
        <w:t>intdesc</w:t>
      </w:r>
      <w:proofErr w:type="spellEnd"/>
      <w:r w:rsidRPr="00805B4F">
        <w:rPr>
          <w:rFonts w:ascii="Arial" w:hAnsi="Arial" w:cs="Arial"/>
          <w:highlight w:val="yellow"/>
        </w:rPr>
        <w:t>")&gt;:&gt;</w:t>
      </w:r>
      <w:r w:rsidRPr="00805B4F">
        <w:rPr>
          <w:rFonts w:ascii="Arial" w:hAnsi="Arial" w:cs="Arial"/>
        </w:rPr>
        <w:t>-</w:t>
      </w:r>
      <w:r w:rsidR="00801C67">
        <w:rPr>
          <w:rFonts w:ascii="Arial" w:hAnsi="Arial" w:cs="Arial"/>
        </w:rPr>
        <w:t xml:space="preserve"> hello</w:t>
      </w:r>
    </w:p>
    <w:p w:rsidR="00805B4F" w:rsidRDefault="00805B4F">
      <w:pPr>
        <w:rPr>
          <w:rFonts w:ascii="Arial" w:hAnsi="Arial" w:cs="Arial"/>
        </w:rPr>
      </w:pPr>
    </w:p>
    <w:p w:rsidR="00805B4F" w:rsidRDefault="00281094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-</w:t>
      </w:r>
      <w:r w:rsidRPr="00805B4F">
        <w:rPr>
          <w:rFonts w:ascii="Arial" w:hAnsi="Arial" w:cs="Arial"/>
          <w:highlight w:val="yellow"/>
        </w:rPr>
        <w:t>&lt;+&lt;</w:t>
      </w:r>
      <w:r w:rsidR="00D74498">
        <w:rPr>
          <w:rFonts w:ascii="Arial" w:hAnsi="Arial" w:cs="Arial"/>
          <w:highlight w:val="yellow"/>
        </w:rPr>
        <w:t>guide1</w:t>
      </w:r>
      <w:proofErr w:type="gramStart"/>
      <w:r w:rsidRPr="00805B4F">
        <w:rPr>
          <w:rFonts w:ascii="Arial" w:hAnsi="Arial" w:cs="Arial"/>
          <w:highlight w:val="yellow"/>
        </w:rPr>
        <w:t>&gt;:</w:t>
      </w:r>
      <w:proofErr w:type="gramEnd"/>
      <w:r w:rsidRPr="00805B4F">
        <w:rPr>
          <w:rFonts w:ascii="Arial" w:hAnsi="Arial" w:cs="Arial"/>
          <w:highlight w:val="yellow"/>
        </w:rPr>
        <w:t>&gt;</w:t>
      </w:r>
      <w:r w:rsidRPr="00805B4F">
        <w:rPr>
          <w:rFonts w:ascii="Arial" w:hAnsi="Arial" w:cs="Arial"/>
        </w:rPr>
        <w:t>-</w:t>
      </w:r>
      <w:r w:rsidR="00805B4F">
        <w:rPr>
          <w:rFonts w:ascii="Arial" w:hAnsi="Arial" w:cs="Arial"/>
        </w:rPr>
        <w:t xml:space="preserve"> </w:t>
      </w:r>
      <w:r w:rsidR="009F131D">
        <w:rPr>
          <w:rFonts w:ascii="Arial" w:hAnsi="Arial" w:cs="Arial"/>
          <w:highlight w:val="yellow"/>
        </w:rPr>
        <w:t>-</w:t>
      </w:r>
      <w:r w:rsidR="009F131D">
        <w:rPr>
          <w:rFonts w:ascii="Arial" w:hAnsi="Arial" w:cs="Arial"/>
          <w:highlight w:val="yellow"/>
        </w:rPr>
        <w:t>&lt;-</w:t>
      </w:r>
      <w:r w:rsidR="009F131D" w:rsidRPr="00805B4F">
        <w:rPr>
          <w:rFonts w:ascii="Arial" w:hAnsi="Arial" w:cs="Arial"/>
          <w:highlight w:val="yellow"/>
        </w:rPr>
        <w:t>&lt;</w:t>
      </w:r>
      <w:r w:rsidR="009F131D">
        <w:rPr>
          <w:rFonts w:ascii="Arial" w:hAnsi="Arial" w:cs="Arial"/>
        </w:rPr>
        <w:t>ERROR</w:t>
      </w:r>
      <w:r w:rsidR="009F131D" w:rsidRPr="00805B4F">
        <w:rPr>
          <w:rFonts w:ascii="Arial" w:hAnsi="Arial" w:cs="Arial"/>
          <w:highlight w:val="yellow"/>
        </w:rPr>
        <w:t>&gt;:&gt;</w:t>
      </w:r>
      <w:r w:rsidR="009F131D" w:rsidRPr="00805B4F">
        <w:rPr>
          <w:rFonts w:ascii="Arial" w:hAnsi="Arial" w:cs="Arial"/>
        </w:rPr>
        <w:t>-</w:t>
      </w:r>
      <w:r w:rsidR="00805B4F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-</w:t>
      </w:r>
      <w:r w:rsidRPr="00805B4F">
        <w:rPr>
          <w:rFonts w:ascii="Arial" w:hAnsi="Arial" w:cs="Arial"/>
          <w:highlight w:val="yellow"/>
        </w:rPr>
        <w:t>&lt;+&lt;</w:t>
      </w:r>
      <w:r w:rsidR="00D74498">
        <w:rPr>
          <w:rFonts w:ascii="Arial" w:hAnsi="Arial" w:cs="Arial"/>
        </w:rPr>
        <w:t>guide2</w:t>
      </w:r>
      <w:r w:rsidRPr="00805B4F">
        <w:rPr>
          <w:rFonts w:ascii="Arial" w:hAnsi="Arial" w:cs="Arial"/>
          <w:highlight w:val="yellow"/>
        </w:rPr>
        <w:t>&gt;:&gt;</w:t>
      </w:r>
      <w:r w:rsidRPr="00805B4F">
        <w:rPr>
          <w:rFonts w:ascii="Arial" w:hAnsi="Arial" w:cs="Arial"/>
        </w:rPr>
        <w:t>-</w:t>
      </w:r>
    </w:p>
    <w:p w:rsidR="003F71E1" w:rsidRDefault="00281094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-</w:t>
      </w:r>
      <w:r w:rsidR="003F71E1" w:rsidRPr="00805B4F">
        <w:rPr>
          <w:rFonts w:ascii="Arial" w:hAnsi="Arial" w:cs="Arial"/>
          <w:highlight w:val="yellow"/>
        </w:rPr>
        <w:t>&lt;+&lt;</w:t>
      </w:r>
      <w:r w:rsidR="003F71E1">
        <w:rPr>
          <w:rFonts w:ascii="Arial" w:hAnsi="Arial" w:cs="Arial"/>
        </w:rPr>
        <w:t>image</w:t>
      </w:r>
      <w:r w:rsidR="003F71E1">
        <w:rPr>
          <w:rFonts w:ascii="Arial" w:hAnsi="Arial" w:cs="Arial"/>
        </w:rPr>
        <w:t>1</w:t>
      </w:r>
      <w:proofErr w:type="gramStart"/>
      <w:r w:rsidR="003F71E1" w:rsidRPr="00805B4F">
        <w:rPr>
          <w:rFonts w:ascii="Arial" w:hAnsi="Arial" w:cs="Arial"/>
          <w:highlight w:val="yellow"/>
        </w:rPr>
        <w:t>&gt;:</w:t>
      </w:r>
      <w:proofErr w:type="gramEnd"/>
      <w:r w:rsidR="003F71E1" w:rsidRPr="00805B4F">
        <w:rPr>
          <w:rFonts w:ascii="Arial" w:hAnsi="Arial" w:cs="Arial"/>
          <w:highlight w:val="yellow"/>
        </w:rPr>
        <w:t>&gt;</w:t>
      </w:r>
      <w:r w:rsidR="003F71E1" w:rsidRPr="00805B4F">
        <w:rPr>
          <w:rFonts w:ascii="Arial" w:hAnsi="Arial" w:cs="Arial"/>
        </w:rPr>
        <w:t>-</w:t>
      </w:r>
      <w:r w:rsidR="003F71E1">
        <w:rPr>
          <w:rFonts w:ascii="Arial" w:hAnsi="Arial" w:cs="Arial"/>
        </w:rPr>
        <w:t xml:space="preserve">  </w:t>
      </w:r>
      <w:r w:rsidR="003F71E1">
        <w:rPr>
          <w:rFonts w:ascii="Arial" w:hAnsi="Arial" w:cs="Arial"/>
          <w:noProof/>
          <w:lang w:eastAsia="en-GB"/>
        </w:rPr>
        <w:drawing>
          <wp:inline distT="0" distB="0" distL="0" distR="0">
            <wp:extent cx="2754286" cy="20658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12" cy="20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-</w:t>
      </w:r>
      <w:r w:rsidR="003F71E1" w:rsidRPr="00805B4F">
        <w:rPr>
          <w:rFonts w:ascii="Arial" w:hAnsi="Arial" w:cs="Arial"/>
          <w:highlight w:val="yellow"/>
        </w:rPr>
        <w:t>&lt;+&lt;</w:t>
      </w:r>
      <w:r w:rsidR="003F71E1">
        <w:rPr>
          <w:rFonts w:ascii="Arial" w:hAnsi="Arial" w:cs="Arial"/>
        </w:rPr>
        <w:t>image1</w:t>
      </w:r>
      <w:r w:rsidR="003F71E1" w:rsidRPr="00805B4F">
        <w:rPr>
          <w:rFonts w:ascii="Arial" w:hAnsi="Arial" w:cs="Arial"/>
          <w:highlight w:val="yellow"/>
        </w:rPr>
        <w:t>&gt;:&gt;</w:t>
      </w:r>
      <w:r w:rsidR="003F71E1" w:rsidRPr="00805B4F">
        <w:rPr>
          <w:rFonts w:ascii="Arial" w:hAnsi="Arial" w:cs="Arial"/>
        </w:rPr>
        <w:t>-</w:t>
      </w:r>
      <w:r w:rsidR="003F71E1">
        <w:rPr>
          <w:rFonts w:ascii="Arial" w:hAnsi="Arial" w:cs="Arial"/>
        </w:rPr>
        <w:t xml:space="preserve">  </w:t>
      </w:r>
    </w:p>
    <w:p w:rsidR="003F71E1" w:rsidRPr="00805B4F" w:rsidRDefault="003F71E1">
      <w:pPr>
        <w:rPr>
          <w:rFonts w:ascii="Arial" w:hAnsi="Arial" w:cs="Arial"/>
        </w:rPr>
      </w:pPr>
    </w:p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</w:t>
      </w:r>
      <w:proofErr w:type="gramStart"/>
      <w:r w:rsidRPr="00F51C4A">
        <w:rPr>
          <w:highlight w:val="yellow"/>
        </w:rPr>
        <w:t>&lt;{</w:t>
      </w:r>
      <w:proofErr w:type="gramEnd"/>
      <w:r w:rsidRPr="00F51C4A">
        <w:rPr>
          <w:highlight w:val="yellow"/>
        </w:rPr>
        <w:t>{*ghost=i4YXZ:&gt;:&gt;</w:t>
      </w:r>
      <w:r w:rsidRPr="00F51C4A">
        <w:t>-</w:t>
      </w:r>
    </w:p>
    <w:p w:rsidR="00F51C4A" w:rsidRPr="00F51C4A" w:rsidRDefault="00925BCE">
      <w:pPr>
        <w:rPr>
          <w:rFonts w:ascii="Arial" w:hAnsi="Arial" w:cs="Arial"/>
        </w:rPr>
      </w:pPr>
      <w:r>
        <w:rPr>
          <w:rFonts w:ascii="Arial" w:hAnsi="Arial" w:cs="Arial"/>
        </w:rPr>
        <w:t>-&lt;~&lt;</w:t>
      </w:r>
      <w:ins w:id="2" w:author="Pickerill, John" w:date="2017-09-25T15:18:00Z">
        <w:r w:rsidR="00952126" w:rsidRPr="00952126">
          <w:rPr>
            <w:rFonts w:ascii="Arial" w:hAnsi="Arial" w:cs="Arial"/>
          </w:rPr>
          <w:t>ghost2</w:t>
        </w:r>
      </w:ins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del w:id="3" w:author="Pickerill, John" w:date="2017-09-25T15:18:00Z">
        <w:r w:rsidR="00F51C4A" w:rsidRPr="00F51C4A" w:rsidDel="00952126">
          <w:rPr>
            <w:rFonts w:ascii="Arial" w:hAnsi="Arial" w:cs="Arial"/>
          </w:rPr>
          <w:delText>-</w:delText>
        </w:r>
        <w:r w:rsidR="00F51C4A" w:rsidRPr="00F51C4A" w:rsidDel="00952126">
          <w:rPr>
            <w:rFonts w:ascii="Arial" w:hAnsi="Arial" w:cs="Arial"/>
            <w:highlight w:val="yellow"/>
          </w:rPr>
          <w:delText>&lt;~&lt;ghost2&gt;:&gt;</w:delText>
        </w:r>
        <w:r w:rsidR="00F51C4A" w:rsidRPr="00F51C4A" w:rsidDel="00952126">
          <w:rPr>
            <w:rFonts w:ascii="Arial" w:hAnsi="Arial" w:cs="Arial"/>
          </w:rPr>
          <w:delText>-</w:delText>
        </w:r>
      </w:del>
    </w:p>
    <w:p w:rsidR="00F51C4A" w:rsidRDefault="00925BCE">
      <w:pPr>
        <w:rPr>
          <w:rFonts w:ascii="Arial" w:hAnsi="Arial" w:cs="Arial"/>
        </w:rPr>
      </w:pPr>
      <w:r>
        <w:rPr>
          <w:rFonts w:ascii="Arial" w:hAnsi="Arial" w:cs="Arial"/>
        </w:rPr>
        <w:t>-&lt;~&lt;</w:t>
      </w:r>
      <w:ins w:id="4" w:author="Pickerill, John" w:date="2017-09-25T15:18:00Z">
        <w:r w:rsidR="00952126" w:rsidRPr="00952126">
          <w:rPr>
            <w:rFonts w:ascii="Arial" w:hAnsi="Arial" w:cs="Arial"/>
          </w:rPr>
          <w:t>ghost2</w:t>
        </w:r>
      </w:ins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del w:id="5" w:author="Pickerill, John" w:date="2017-09-25T15:18:00Z">
        <w:r w:rsidR="00F51C4A" w:rsidRPr="00F51C4A" w:rsidDel="00952126">
          <w:rPr>
            <w:rFonts w:ascii="Arial" w:hAnsi="Arial" w:cs="Arial"/>
          </w:rPr>
          <w:delText>-</w:delText>
        </w:r>
        <w:r w:rsidR="00F51C4A" w:rsidRPr="00F51C4A" w:rsidDel="00952126">
          <w:rPr>
            <w:rFonts w:ascii="Arial" w:hAnsi="Arial" w:cs="Arial"/>
            <w:highlight w:val="yellow"/>
          </w:rPr>
          <w:delText>&lt;~&lt;ghost2&gt;:&gt;</w:delText>
        </w:r>
        <w:r w:rsidR="00F51C4A" w:rsidRPr="00F51C4A" w:rsidDel="00952126">
          <w:rPr>
            <w:rFonts w:ascii="Arial" w:hAnsi="Arial" w:cs="Arial"/>
          </w:rPr>
          <w:delText>-</w:delText>
        </w:r>
      </w:del>
    </w:p>
    <w:p w:rsidR="00F51C4A" w:rsidRDefault="00F51C4A" w:rsidP="00F51C4A">
      <w:r w:rsidRPr="00F51C4A">
        <w:t>-</w:t>
      </w:r>
      <w:r w:rsidRPr="00F51C4A">
        <w:rPr>
          <w:highlight w:val="yellow"/>
        </w:rPr>
        <w:t>&lt;*&lt;*ghost=i4YXZ}}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Default="00F51C4A" w:rsidP="00F51C4A"/>
    <w:p w:rsidR="00F51C4A" w:rsidRDefault="00F51C4A" w:rsidP="00F51C4A">
      <w:r w:rsidRPr="00F51C4A">
        <w:t>-</w:t>
      </w:r>
      <w:r w:rsidRPr="00F51C4A">
        <w:rPr>
          <w:highlight w:val="yellow"/>
        </w:rPr>
        <w:t>&lt;&amp;&lt;apparition=</w:t>
      </w:r>
      <w:proofErr w:type="spellStart"/>
      <w:r w:rsidRPr="00F51C4A">
        <w:rPr>
          <w:highlight w:val="yellow"/>
        </w:rPr>
        <w:t>JuyJO</w:t>
      </w:r>
      <w:proofErr w:type="spellEnd"/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Default="00F51C4A" w:rsidP="00F51C4A">
      <w:r w:rsidRPr="00F51C4A">
        <w:t>-</w:t>
      </w:r>
      <w:r w:rsidRPr="00F51C4A">
        <w:rPr>
          <w:highlight w:val="yellow"/>
        </w:rPr>
        <w:t>&lt;&amp;&lt;apparition=i4YXZ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&lt;&amp;&lt;apparition=4dFM/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p w:rsidR="00F51C4A" w:rsidRPr="00F51C4A" w:rsidRDefault="00F51C4A" w:rsidP="00F51C4A"/>
    <w:p w:rsidR="00F51C4A" w:rsidRDefault="00F51C4A" w:rsidP="00F51C4A">
      <w:r w:rsidRPr="00F51C4A">
        <w:rPr>
          <w:color w:val="0000FF"/>
          <w:highlight w:val="yellow"/>
        </w:rPr>
        <w:t>{</w:t>
      </w:r>
      <w:proofErr w:type="gramStart"/>
      <w:r w:rsidRPr="00F51C4A">
        <w:rPr>
          <w:color w:val="0000FF"/>
          <w:highlight w:val="yellow"/>
        </w:rPr>
        <w:t>article:</w:t>
      </w:r>
      <w:proofErr w:type="gramEnd"/>
      <w:r w:rsidRPr="00F51C4A">
        <w:rPr>
          <w:color w:val="0000FF"/>
          <w:highlight w:val="yellow"/>
        </w:rPr>
        <w:t>{</w:t>
      </w:r>
      <w:proofErr w:type="spellStart"/>
      <w:r w:rsidRPr="00F51C4A">
        <w:rPr>
          <w:color w:val="0000FF"/>
          <w:highlight w:val="yellow"/>
        </w:rPr>
        <w:t>f,article</w:t>
      </w:r>
      <w:proofErr w:type="spellEnd"/>
      <w:r w:rsidRPr="00F51C4A">
        <w:rPr>
          <w:color w:val="0000FF"/>
          <w:highlight w:val="yellow"/>
        </w:rPr>
        <w:t>}}</w:t>
      </w:r>
      <w:r w:rsidRPr="00F51C4A">
        <w:rPr>
          <w:vanish/>
          <w:color w:val="FF0000"/>
          <w:highlight w:val="darkGreen"/>
        </w:rPr>
        <w:t>{"</w:t>
      </w:r>
      <w:proofErr w:type="spellStart"/>
      <w:r w:rsidRPr="00F51C4A">
        <w:rPr>
          <w:vanish/>
          <w:color w:val="FF0000"/>
          <w:highlight w:val="darkGreen"/>
        </w:rPr>
        <w:t>id":"article</w:t>
      </w:r>
      <w:proofErr w:type="spellEnd"/>
      <w:r w:rsidRPr="00F51C4A">
        <w:rPr>
          <w:vanish/>
          <w:color w:val="FF0000"/>
          <w:highlight w:val="darkGreen"/>
        </w:rPr>
        <w:t>"}</w:t>
      </w:r>
      <w:r w:rsidRPr="00F51C4A">
        <w:rPr>
          <w:color w:val="0000FF"/>
          <w:highlight w:val="yellow"/>
        </w:rPr>
        <w:t>&lt;</w:t>
      </w:r>
      <w:r w:rsidRPr="00F51C4A">
        <w:t>--</w:t>
      </w:r>
    </w:p>
    <w:p w:rsidR="00F51C4A" w:rsidRDefault="00F51C4A" w:rsidP="00F51C4A"/>
    <w:p w:rsidR="00F51C4A" w:rsidRPr="00F51C4A" w:rsidRDefault="00F51C4A" w:rsidP="00F51C4A">
      <w:r w:rsidRPr="00F51C4A">
        <w:t>-</w:t>
      </w:r>
      <w:r w:rsidRPr="00F51C4A">
        <w:rPr>
          <w:highlight w:val="yellow"/>
        </w:rPr>
        <w:t>&lt;*</w:t>
      </w:r>
      <w:proofErr w:type="gramStart"/>
      <w:r w:rsidRPr="00F51C4A">
        <w:rPr>
          <w:highlight w:val="yellow"/>
        </w:rPr>
        <w:t>&lt;{</w:t>
      </w:r>
      <w:proofErr w:type="gramEnd"/>
      <w:r w:rsidRPr="00F51C4A">
        <w:rPr>
          <w:highlight w:val="yellow"/>
        </w:rPr>
        <w:t>{*ghost=4dFM/:&gt;:&gt;</w:t>
      </w:r>
      <w:r w:rsidRPr="00F51C4A">
        <w:t>-</w:t>
      </w:r>
    </w:p>
    <w:p w:rsidR="00F51C4A" w:rsidRPr="00F51C4A" w:rsidRDefault="00925BCE" w:rsidP="00F51C4A">
      <w:r>
        <w:rPr>
          <w:rFonts w:ascii="Arial" w:hAnsi="Arial" w:cs="Arial"/>
        </w:rPr>
        <w:t>-&lt;~&lt;</w:t>
      </w:r>
      <w:ins w:id="6" w:author="Pickerill, John" w:date="2017-09-25T15:19:00Z">
        <w:r w:rsidR="00952126" w:rsidRPr="00952126">
          <w:t>ghost3</w:t>
        </w:r>
      </w:ins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del w:id="7" w:author="Pickerill, John" w:date="2017-09-25T15:19:00Z">
        <w:r w:rsidR="00F51C4A" w:rsidRPr="00F51C4A" w:rsidDel="00952126">
          <w:delText>-</w:delText>
        </w:r>
        <w:r w:rsidR="00F51C4A" w:rsidRPr="00F51C4A" w:rsidDel="00952126">
          <w:rPr>
            <w:highlight w:val="yellow"/>
          </w:rPr>
          <w:delText>&lt;~&lt;ghost3&gt;:&gt;</w:delText>
        </w:r>
        <w:r w:rsidR="00F51C4A" w:rsidRPr="00F51C4A" w:rsidDel="00952126">
          <w:delText>-</w:delText>
        </w:r>
      </w:del>
    </w:p>
    <w:p w:rsidR="00F51C4A" w:rsidRPr="00F51C4A" w:rsidRDefault="00925BCE" w:rsidP="00F51C4A">
      <w:r>
        <w:rPr>
          <w:rFonts w:ascii="Arial" w:hAnsi="Arial" w:cs="Arial"/>
        </w:rPr>
        <w:t>-&lt;~&lt;</w:t>
      </w:r>
      <w:ins w:id="8" w:author="Pickerill, John" w:date="2017-09-25T15:19:00Z">
        <w:r w:rsidR="00952126" w:rsidRPr="00952126">
          <w:t>ghost3</w:t>
        </w:r>
      </w:ins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del w:id="9" w:author="Pickerill, John" w:date="2017-09-25T15:19:00Z">
        <w:r w:rsidR="00F51C4A" w:rsidRPr="00F51C4A" w:rsidDel="00952126">
          <w:delText>-</w:delText>
        </w:r>
        <w:r w:rsidR="00F51C4A" w:rsidRPr="00F51C4A" w:rsidDel="00952126">
          <w:rPr>
            <w:highlight w:val="yellow"/>
          </w:rPr>
          <w:delText>&lt;~&lt;ghost3&gt;:&gt;</w:delText>
        </w:r>
        <w:r w:rsidR="00F51C4A" w:rsidRPr="00F51C4A" w:rsidDel="00952126">
          <w:delText>-</w:delText>
        </w:r>
      </w:del>
    </w:p>
    <w:p w:rsidR="00F51C4A" w:rsidRDefault="00925BCE" w:rsidP="00F51C4A">
      <w:r>
        <w:rPr>
          <w:rFonts w:ascii="Arial" w:hAnsi="Arial" w:cs="Arial"/>
        </w:rPr>
        <w:t>-&lt;~&lt;</w:t>
      </w:r>
      <w:ins w:id="10" w:author="Pickerill, John" w:date="2017-09-25T15:19:00Z">
        <w:r w:rsidR="00952126" w:rsidRPr="00952126">
          <w:t>ghost3</w:t>
        </w:r>
      </w:ins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  <w:del w:id="11" w:author="Pickerill, John" w:date="2017-09-25T15:19:00Z">
        <w:r w:rsidR="00F51C4A" w:rsidRPr="00F51C4A" w:rsidDel="00952126">
          <w:delText>-</w:delText>
        </w:r>
        <w:r w:rsidR="00F51C4A" w:rsidRPr="00F51C4A" w:rsidDel="00952126">
          <w:rPr>
            <w:highlight w:val="yellow"/>
          </w:rPr>
          <w:delText>&lt;~&lt;ghost3&gt;:&gt;</w:delText>
        </w:r>
        <w:r w:rsidR="00F51C4A" w:rsidRPr="00F51C4A" w:rsidDel="00952126">
          <w:delText>-</w:delText>
        </w:r>
      </w:del>
    </w:p>
    <w:p w:rsidR="00F51C4A" w:rsidRPr="008E0A95" w:rsidRDefault="00F51C4A" w:rsidP="00F51C4A">
      <w:r w:rsidRPr="00F51C4A">
        <w:t>-</w:t>
      </w:r>
      <w:r w:rsidRPr="00F51C4A">
        <w:rPr>
          <w:highlight w:val="yellow"/>
        </w:rPr>
        <w:t>&lt;*&lt;*ghost=4dFM/}}</w:t>
      </w:r>
      <w:proofErr w:type="gramStart"/>
      <w:r w:rsidRPr="00F51C4A">
        <w:rPr>
          <w:highlight w:val="yellow"/>
        </w:rPr>
        <w:t>&gt;:</w:t>
      </w:r>
      <w:proofErr w:type="gramEnd"/>
      <w:r w:rsidRPr="00F51C4A">
        <w:rPr>
          <w:highlight w:val="yellow"/>
        </w:rPr>
        <w:t>&gt;</w:t>
      </w:r>
      <w:r w:rsidRPr="00F51C4A">
        <w:t>-</w:t>
      </w:r>
    </w:p>
    <w:sectPr w:rsidR="00F51C4A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ckerill, John">
    <w15:presenceInfo w15:providerId="AD" w15:userId="S-1-5-21-1008850429-2325668040-1177597070-901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markup="0"/>
  <w:documentProtection w:edit="readOnly" w:enforcement="1" w:cryptProviderType="rsaAES" w:cryptAlgorithmClass="hash" w:cryptAlgorithmType="typeAny" w:cryptAlgorithmSid="14" w:cryptSpinCount="100000" w:hash="si4rMOYQ8nX2qCT8nqhAj8+fzd1k+5ssAUBmGzDh4a2jFTUvpwoil5ZwGuUlSTGB7CBiiZ4143TOLwrzfjsgUg==" w:salt="HvhISErAoUb0/t5mNCw6W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2"/>
    <w:rsid w:val="000B4806"/>
    <w:rsid w:val="001147AA"/>
    <w:rsid w:val="00281094"/>
    <w:rsid w:val="002C3D4A"/>
    <w:rsid w:val="00312447"/>
    <w:rsid w:val="003D0775"/>
    <w:rsid w:val="003F71E1"/>
    <w:rsid w:val="00534442"/>
    <w:rsid w:val="00652AD7"/>
    <w:rsid w:val="00690C7D"/>
    <w:rsid w:val="006C48A9"/>
    <w:rsid w:val="007545A6"/>
    <w:rsid w:val="007E3430"/>
    <w:rsid w:val="00801C67"/>
    <w:rsid w:val="00805B4F"/>
    <w:rsid w:val="00843289"/>
    <w:rsid w:val="008E0A95"/>
    <w:rsid w:val="00925BCE"/>
    <w:rsid w:val="00952126"/>
    <w:rsid w:val="009F131D"/>
    <w:rsid w:val="00C0641F"/>
    <w:rsid w:val="00CC0444"/>
    <w:rsid w:val="00CD6E47"/>
    <w:rsid w:val="00D74498"/>
    <w:rsid w:val="00DB44EA"/>
    <w:rsid w:val="00E11155"/>
    <w:rsid w:val="00F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207A-6F37-4620-8877-B11510B1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204</Words>
  <Characters>1169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11</cp:revision>
  <dcterms:created xsi:type="dcterms:W3CDTF">2017-09-25T09:37:00Z</dcterms:created>
  <dcterms:modified xsi:type="dcterms:W3CDTF">2017-09-27T09:34:00Z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ghostcleanup</vt:lpwstr>
  </property>
  <property fmtid="{D5CDD505-2E9C-101B-9397-08002B2CF9AE}" pid="3" name="guide">
    <vt:lpwstr>OK</vt:lpwstr>
  </property>
  <property fmtid="{D5CDD505-2E9C-101B-9397-08002B2CF9AE}" pid="4" name="Cluster">
    <vt:lpwstr>ghostcleanup</vt:lpwstr>
  </property>
  <property fmtid="{D5CDD505-2E9C-101B-9397-08002B2CF9AE}" pid="5" name="Entity Type">
    <vt:lpwstr>article</vt:lpwstr>
  </property>
  <property fmtid="{D5CDD505-2E9C-101B-9397-08002B2CF9AE}" pid="6" name="Entity Purpose">
    <vt:lpwstr>Article</vt:lpwstr>
  </property>
</Properties>
</file>